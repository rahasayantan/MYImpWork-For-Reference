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A45C" w14:textId="77777777" w:rsidR="009234C1" w:rsidRPr="00987A9C" w:rsidRDefault="009234C1" w:rsidP="009234C1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87A9C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438CA1E9" wp14:editId="052C44B6">
            <wp:extent cx="5029200" cy="852707"/>
            <wp:effectExtent l="0" t="0" r="0" b="5080"/>
            <wp:docPr id="1" name="Picture 0" descr="Logo[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[3]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32" cy="86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A9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BEA2A39" w14:textId="77777777" w:rsidR="007D4B2A" w:rsidRDefault="007D4B2A" w:rsidP="009234C1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</w:p>
    <w:p w14:paraId="4162AD84" w14:textId="77777777" w:rsidR="009234C1" w:rsidRPr="00987A9C" w:rsidRDefault="009234C1" w:rsidP="009234C1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D4B2A">
        <w:rPr>
          <w:rFonts w:ascii="Times New Roman" w:hAnsi="Times New Roman"/>
          <w:b/>
          <w:bCs/>
          <w:sz w:val="28"/>
          <w:szCs w:val="24"/>
        </w:rPr>
        <w:t xml:space="preserve">Certificate Program in Business Analytics and Intelligence – Batch </w:t>
      </w:r>
      <w:r w:rsidRPr="00987A9C">
        <w:rPr>
          <w:rFonts w:ascii="Times New Roman" w:hAnsi="Times New Roman"/>
          <w:b/>
          <w:bCs/>
          <w:sz w:val="24"/>
          <w:szCs w:val="24"/>
        </w:rPr>
        <w:t>9</w:t>
      </w:r>
    </w:p>
    <w:p w14:paraId="1EFCDAFA" w14:textId="68DC19FE" w:rsidR="00BE19B5" w:rsidRDefault="007D4B2A" w:rsidP="00BE19B5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4"/>
          <w:u w:val="single"/>
        </w:rPr>
      </w:pPr>
      <w:r w:rsidRPr="007D4B2A">
        <w:rPr>
          <w:rFonts w:ascii="Times New Roman" w:hAnsi="Times New Roman"/>
          <w:b/>
          <w:bCs/>
          <w:sz w:val="28"/>
          <w:szCs w:val="24"/>
          <w:u w:val="single"/>
        </w:rPr>
        <w:t xml:space="preserve">Assignment 5: </w:t>
      </w:r>
      <w:r w:rsidR="009234C1" w:rsidRPr="007D4B2A">
        <w:rPr>
          <w:rFonts w:ascii="Times New Roman" w:hAnsi="Times New Roman"/>
          <w:b/>
          <w:bCs/>
          <w:sz w:val="28"/>
          <w:szCs w:val="24"/>
          <w:u w:val="single"/>
        </w:rPr>
        <w:t>Advanced Analytics</w:t>
      </w:r>
      <w:r>
        <w:rPr>
          <w:rFonts w:ascii="Times New Roman" w:hAnsi="Times New Roman"/>
          <w:b/>
          <w:bCs/>
          <w:sz w:val="28"/>
          <w:szCs w:val="24"/>
          <w:u w:val="single"/>
        </w:rPr>
        <w:t xml:space="preserve"> </w:t>
      </w:r>
      <w:r w:rsidR="00196810">
        <w:rPr>
          <w:rFonts w:ascii="Times New Roman" w:hAnsi="Times New Roman"/>
          <w:b/>
          <w:bCs/>
          <w:sz w:val="28"/>
          <w:szCs w:val="24"/>
          <w:u w:val="single"/>
        </w:rPr>
        <w:t>(Total Points – 105)</w:t>
      </w:r>
    </w:p>
    <w:p w14:paraId="0F4724A1" w14:textId="77777777" w:rsidR="007D4B2A" w:rsidRPr="007D4B2A" w:rsidRDefault="007D4B2A" w:rsidP="009234C1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4"/>
          <w:u w:val="single"/>
        </w:rPr>
      </w:pPr>
    </w:p>
    <w:p w14:paraId="3754FF32" w14:textId="77777777" w:rsidR="00521EF1" w:rsidRPr="00987A9C" w:rsidRDefault="00521EF1" w:rsidP="00521EF1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987A9C">
        <w:rPr>
          <w:rFonts w:ascii="Times New Roman" w:hAnsi="Times New Roman"/>
          <w:b/>
          <w:sz w:val="24"/>
          <w:szCs w:val="24"/>
        </w:rPr>
        <w:t>Instructions</w:t>
      </w:r>
    </w:p>
    <w:p w14:paraId="52CEE3D0" w14:textId="77777777" w:rsidR="00521EF1" w:rsidRPr="00987A9C" w:rsidRDefault="00521EF1" w:rsidP="00521EF1">
      <w:pPr>
        <w:numPr>
          <w:ilvl w:val="0"/>
          <w:numId w:val="9"/>
        </w:numPr>
        <w:tabs>
          <w:tab w:val="clear" w:pos="0"/>
          <w:tab w:val="left" w:pos="-630"/>
          <w:tab w:val="num" w:pos="360"/>
        </w:tabs>
        <w:suppressAutoHyphens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 xml:space="preserve">This is a </w:t>
      </w:r>
      <w:r w:rsidRPr="00987A9C">
        <w:rPr>
          <w:rFonts w:ascii="Times New Roman" w:hAnsi="Times New Roman"/>
          <w:b/>
          <w:sz w:val="24"/>
          <w:szCs w:val="24"/>
        </w:rPr>
        <w:t xml:space="preserve">take-home </w:t>
      </w:r>
      <w:r w:rsidRPr="00987A9C">
        <w:rPr>
          <w:rFonts w:ascii="Times New Roman" w:hAnsi="Times New Roman"/>
          <w:sz w:val="24"/>
          <w:szCs w:val="24"/>
        </w:rPr>
        <w:t>assignment.</w:t>
      </w:r>
      <w:r w:rsidRPr="00987A9C">
        <w:rPr>
          <w:rFonts w:ascii="Times New Roman" w:hAnsi="Times New Roman"/>
          <w:b/>
          <w:sz w:val="24"/>
          <w:szCs w:val="24"/>
        </w:rPr>
        <w:t xml:space="preserve">  </w:t>
      </w:r>
      <w:r w:rsidRPr="00987A9C">
        <w:rPr>
          <w:rFonts w:ascii="Times New Roman" w:hAnsi="Times New Roman"/>
          <w:sz w:val="24"/>
          <w:szCs w:val="24"/>
        </w:rPr>
        <w:t xml:space="preserve">You are free to discuss the assignment questions with your classmates.  However, you are not allowed to copy the answers from other students. </w:t>
      </w:r>
    </w:p>
    <w:p w14:paraId="66067F06" w14:textId="77777777" w:rsidR="00521EF1" w:rsidRPr="00987A9C" w:rsidRDefault="00521EF1" w:rsidP="00521EF1">
      <w:pPr>
        <w:numPr>
          <w:ilvl w:val="0"/>
          <w:numId w:val="9"/>
        </w:numPr>
        <w:tabs>
          <w:tab w:val="clear" w:pos="0"/>
          <w:tab w:val="left" w:pos="-630"/>
          <w:tab w:val="num" w:pos="360"/>
        </w:tabs>
        <w:suppressAutoHyphens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Answer all questions.</w:t>
      </w:r>
    </w:p>
    <w:p w14:paraId="2243E891" w14:textId="77777777" w:rsidR="00521EF1" w:rsidRPr="00987A9C" w:rsidRDefault="00521EF1" w:rsidP="00521EF1">
      <w:pPr>
        <w:numPr>
          <w:ilvl w:val="0"/>
          <w:numId w:val="9"/>
        </w:numPr>
        <w:tabs>
          <w:tab w:val="clear" w:pos="0"/>
          <w:tab w:val="left" w:pos="-630"/>
          <w:tab w:val="num" w:pos="360"/>
        </w:tabs>
        <w:suppressAutoHyphens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b/>
          <w:sz w:val="24"/>
          <w:szCs w:val="24"/>
        </w:rPr>
        <w:t>Show all work and give adequate explanations to get credit.</w:t>
      </w:r>
      <w:r w:rsidRPr="00987A9C">
        <w:rPr>
          <w:rFonts w:ascii="Times New Roman" w:hAnsi="Times New Roman"/>
          <w:sz w:val="24"/>
          <w:szCs w:val="24"/>
        </w:rPr>
        <w:t xml:space="preserve"> </w:t>
      </w:r>
    </w:p>
    <w:p w14:paraId="223DBEEC" w14:textId="77777777" w:rsidR="00521EF1" w:rsidRPr="00987A9C" w:rsidRDefault="00521EF1" w:rsidP="00521EF1">
      <w:pPr>
        <w:numPr>
          <w:ilvl w:val="0"/>
          <w:numId w:val="9"/>
        </w:numPr>
        <w:tabs>
          <w:tab w:val="clear" w:pos="0"/>
          <w:tab w:val="left" w:pos="-630"/>
          <w:tab w:val="num" w:pos="360"/>
        </w:tabs>
        <w:suppressAutoHyphens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Encircle or underline your final answer for each part.</w:t>
      </w:r>
    </w:p>
    <w:p w14:paraId="35D218B6" w14:textId="77777777" w:rsidR="00521EF1" w:rsidRDefault="00521EF1" w:rsidP="00521EF1">
      <w:pPr>
        <w:numPr>
          <w:ilvl w:val="0"/>
          <w:numId w:val="9"/>
        </w:numPr>
        <w:tabs>
          <w:tab w:val="clear" w:pos="0"/>
          <w:tab w:val="left" w:pos="-630"/>
          <w:tab w:val="num" w:pos="360"/>
        </w:tabs>
        <w:suppressAutoHyphens/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87A9C">
        <w:rPr>
          <w:rFonts w:ascii="Times New Roman" w:hAnsi="Times New Roman"/>
          <w:b/>
          <w:sz w:val="24"/>
          <w:szCs w:val="24"/>
        </w:rPr>
        <w:t xml:space="preserve">Completed assignment MUST BE uploaded on Moodle by </w:t>
      </w:r>
      <w:r w:rsidR="00987A9C">
        <w:rPr>
          <w:rFonts w:ascii="Times New Roman" w:hAnsi="Times New Roman"/>
          <w:b/>
          <w:sz w:val="24"/>
          <w:szCs w:val="24"/>
        </w:rPr>
        <w:t>31</w:t>
      </w:r>
      <w:r w:rsidRPr="00987A9C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987A9C">
        <w:rPr>
          <w:rFonts w:ascii="Times New Roman" w:hAnsi="Times New Roman"/>
          <w:b/>
          <w:sz w:val="24"/>
          <w:szCs w:val="24"/>
        </w:rPr>
        <w:t xml:space="preserve"> </w:t>
      </w:r>
      <w:r w:rsidR="00987A9C">
        <w:rPr>
          <w:rFonts w:ascii="Times New Roman" w:hAnsi="Times New Roman"/>
          <w:b/>
          <w:sz w:val="24"/>
          <w:szCs w:val="24"/>
        </w:rPr>
        <w:t xml:space="preserve">March </w:t>
      </w:r>
      <w:r w:rsidRPr="00987A9C">
        <w:rPr>
          <w:rFonts w:ascii="Times New Roman" w:hAnsi="Times New Roman"/>
          <w:b/>
          <w:sz w:val="24"/>
          <w:szCs w:val="24"/>
        </w:rPr>
        <w:t>201</w:t>
      </w:r>
      <w:r w:rsidR="00987A9C">
        <w:rPr>
          <w:rFonts w:ascii="Times New Roman" w:hAnsi="Times New Roman"/>
          <w:b/>
          <w:sz w:val="24"/>
          <w:szCs w:val="24"/>
        </w:rPr>
        <w:t xml:space="preserve">9, </w:t>
      </w:r>
      <w:r w:rsidR="00987A9C" w:rsidRPr="00987A9C">
        <w:rPr>
          <w:rFonts w:ascii="Times New Roman" w:hAnsi="Times New Roman"/>
          <w:b/>
          <w:sz w:val="24"/>
          <w:szCs w:val="24"/>
        </w:rPr>
        <w:t>23.55 Hours.</w:t>
      </w:r>
    </w:p>
    <w:p w14:paraId="580AC1B4" w14:textId="77777777" w:rsidR="00987A9C" w:rsidRPr="00987A9C" w:rsidRDefault="007D4B2A" w:rsidP="00521EF1">
      <w:pPr>
        <w:numPr>
          <w:ilvl w:val="0"/>
          <w:numId w:val="9"/>
        </w:numPr>
        <w:tabs>
          <w:tab w:val="clear" w:pos="0"/>
          <w:tab w:val="left" w:pos="-630"/>
          <w:tab w:val="num" w:pos="360"/>
        </w:tabs>
        <w:suppressAutoHyphens/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7D4B2A">
        <w:rPr>
          <w:rFonts w:ascii="Times New Roman" w:hAnsi="Times New Roman"/>
          <w:b/>
          <w:sz w:val="24"/>
          <w:szCs w:val="24"/>
        </w:rPr>
        <w:t>Assignments will not be accepted after</w:t>
      </w:r>
      <w:r>
        <w:rPr>
          <w:rFonts w:ascii="Times New Roman" w:hAnsi="Times New Roman"/>
          <w:b/>
          <w:sz w:val="24"/>
          <w:szCs w:val="24"/>
        </w:rPr>
        <w:t xml:space="preserve"> 31</w:t>
      </w:r>
      <w:r w:rsidRPr="00987A9C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987A9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March </w:t>
      </w:r>
      <w:r w:rsidRPr="00987A9C"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</w:rPr>
        <w:t>9</w:t>
      </w:r>
      <w:r w:rsidRPr="007D4B2A">
        <w:rPr>
          <w:rFonts w:ascii="Times New Roman" w:hAnsi="Times New Roman"/>
          <w:b/>
          <w:sz w:val="24"/>
          <w:szCs w:val="24"/>
        </w:rPr>
        <w:t>, the grades of such students will be marked Incomplete (I) in the grade sheet.</w:t>
      </w:r>
    </w:p>
    <w:p w14:paraId="2FB5EA16" w14:textId="77777777" w:rsidR="00521EF1" w:rsidRPr="00987A9C" w:rsidRDefault="00521EF1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987A9C">
        <w:rPr>
          <w:rFonts w:ascii="Times New Roman" w:hAnsi="Times New Roman"/>
          <w:b/>
          <w:sz w:val="24"/>
          <w:szCs w:val="24"/>
        </w:rPr>
        <w:br w:type="page"/>
      </w:r>
      <w:bookmarkStart w:id="0" w:name="_GoBack"/>
      <w:bookmarkEnd w:id="0"/>
    </w:p>
    <w:p w14:paraId="70E223B5" w14:textId="1F807E63" w:rsidR="009234C1" w:rsidRPr="007D4B2A" w:rsidRDefault="009234C1" w:rsidP="009234C1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7D4B2A">
        <w:rPr>
          <w:rFonts w:ascii="Times New Roman" w:hAnsi="Times New Roman"/>
          <w:b/>
          <w:sz w:val="28"/>
          <w:szCs w:val="24"/>
          <w:u w:val="single"/>
        </w:rPr>
        <w:lastRenderedPageBreak/>
        <w:t>Question 1 (</w:t>
      </w:r>
      <w:r w:rsidR="00C24054">
        <w:rPr>
          <w:rFonts w:ascii="Times New Roman" w:hAnsi="Times New Roman"/>
          <w:b/>
          <w:sz w:val="28"/>
          <w:szCs w:val="24"/>
          <w:u w:val="single"/>
        </w:rPr>
        <w:t>5</w:t>
      </w:r>
      <w:r w:rsidRPr="007D4B2A">
        <w:rPr>
          <w:rFonts w:ascii="Times New Roman" w:hAnsi="Times New Roman"/>
          <w:b/>
          <w:sz w:val="28"/>
          <w:szCs w:val="24"/>
          <w:u w:val="single"/>
        </w:rPr>
        <w:t>0 Points)</w:t>
      </w:r>
    </w:p>
    <w:p w14:paraId="2E80CF2A" w14:textId="77777777" w:rsidR="009234C1" w:rsidRPr="00987A9C" w:rsidRDefault="009234C1" w:rsidP="009234C1">
      <w:pPr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Read the case, “Markdown optimization for an Apparel Retailer”.  Carryout the following activities (data sets are uploaded in the Moodle).</w:t>
      </w:r>
    </w:p>
    <w:p w14:paraId="1E985434" w14:textId="5B86A8BB" w:rsidR="009234C1" w:rsidRPr="007D4B2A" w:rsidRDefault="009234C1" w:rsidP="00987A9C">
      <w:pPr>
        <w:spacing w:after="0"/>
        <w:jc w:val="center"/>
        <w:rPr>
          <w:rFonts w:ascii="Times New Roman" w:eastAsia="Times New Roman" w:hAnsi="Times New Roman"/>
          <w:b/>
          <w:smallCaps/>
          <w:szCs w:val="24"/>
        </w:rPr>
      </w:pPr>
      <w:r w:rsidRPr="007D4B2A">
        <w:rPr>
          <w:rFonts w:ascii="Times New Roman" w:eastAsia="Times New Roman" w:hAnsi="Times New Roman"/>
          <w:b/>
          <w:smallCaps/>
          <w:szCs w:val="24"/>
        </w:rPr>
        <w:t xml:space="preserve">PART A – CLUSTERING </w:t>
      </w:r>
    </w:p>
    <w:p w14:paraId="54E30F7A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List and derive the metrics that can be used in ‘‘hierarchical clustering’’ and ‘‘partition around medoids’’ clustering algorithms. (</w:t>
      </w:r>
      <w:r w:rsidRPr="000825C8">
        <w:rPr>
          <w:rFonts w:ascii="Times New Roman" w:hAnsi="Times New Roman"/>
          <w:b/>
          <w:szCs w:val="24"/>
        </w:rPr>
        <w:t>Note: Use the data in sheet “</w:t>
      </w:r>
      <w:r w:rsidRPr="0075380E">
        <w:rPr>
          <w:rFonts w:ascii="Times New Roman" w:hAnsi="Times New Roman"/>
          <w:b/>
          <w:szCs w:val="24"/>
          <w:u w:val="single"/>
        </w:rPr>
        <w:t>Clustering_Raw_data.xlsx</w:t>
      </w:r>
      <w:r w:rsidRPr="000825C8">
        <w:rPr>
          <w:rFonts w:ascii="Times New Roman" w:hAnsi="Times New Roman"/>
          <w:b/>
          <w:szCs w:val="24"/>
        </w:rPr>
        <w:t>”</w:t>
      </w:r>
      <w:r w:rsidRPr="00987A9C">
        <w:rPr>
          <w:rFonts w:ascii="Times New Roman" w:hAnsi="Times New Roman"/>
          <w:sz w:val="24"/>
          <w:szCs w:val="24"/>
        </w:rPr>
        <w:t>).</w:t>
      </w:r>
    </w:p>
    <w:p w14:paraId="25D5AB31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Do you find outliers in the derived data from Q1? If yes, how can the same be treated for use in cluster modeling?</w:t>
      </w:r>
    </w:p>
    <w:p w14:paraId="1115318C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Develop a hierarchical clustering model with the modified data from Q2. How many clusters seem appropriate? Justify.</w:t>
      </w:r>
    </w:p>
    <w:p w14:paraId="751A8AEB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 xml:space="preserve">Develop a partition around medoids clustering model with the modified data from Q2. What are the advantages of using partitioning around medoids (PAM) over </w:t>
      </w:r>
      <w:r w:rsidRPr="00987A9C">
        <w:rPr>
          <w:rFonts w:ascii="Times New Roman" w:hAnsi="Times New Roman"/>
          <w:i/>
          <w:sz w:val="24"/>
          <w:szCs w:val="24"/>
        </w:rPr>
        <w:t>K</w:t>
      </w:r>
      <w:r w:rsidRPr="00987A9C">
        <w:rPr>
          <w:rFonts w:ascii="Times New Roman" w:hAnsi="Times New Roman"/>
          <w:sz w:val="24"/>
          <w:szCs w:val="24"/>
        </w:rPr>
        <w:t>-means? How do you decide on the appropriate number of clusters in this scenario?</w:t>
      </w:r>
    </w:p>
    <w:p w14:paraId="16504904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Validate the goodness of resulting clusters from hierarchical and PAM models obtained in Q3 and Q4. Which is a better model as per validation measures?</w:t>
      </w:r>
    </w:p>
    <w:p w14:paraId="210DEACF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Having selected the most appropriate clustering model from Q5, perform cluster profiling and list the unique characteristics of each cluster.</w:t>
      </w:r>
    </w:p>
    <w:p w14:paraId="2DF5BE33" w14:textId="77777777" w:rsidR="009234C1" w:rsidRPr="00987A9C" w:rsidRDefault="009234C1" w:rsidP="009234C1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78E6A71" w14:textId="2AA4C981" w:rsidR="009234C1" w:rsidRPr="007D4B2A" w:rsidRDefault="009234C1" w:rsidP="00987A9C">
      <w:pPr>
        <w:spacing w:after="0"/>
        <w:jc w:val="center"/>
        <w:rPr>
          <w:rFonts w:ascii="Times New Roman" w:eastAsia="Times New Roman" w:hAnsi="Times New Roman"/>
          <w:b/>
          <w:smallCaps/>
          <w:szCs w:val="24"/>
        </w:rPr>
      </w:pPr>
      <w:r w:rsidRPr="007D4B2A">
        <w:rPr>
          <w:rFonts w:ascii="Times New Roman" w:eastAsia="Times New Roman" w:hAnsi="Times New Roman"/>
          <w:b/>
          <w:smallCaps/>
          <w:szCs w:val="24"/>
        </w:rPr>
        <w:t xml:space="preserve">PART B – TIME SERIES FORECASTING </w:t>
      </w:r>
    </w:p>
    <w:p w14:paraId="3D964891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Conduct exploratory data analysis on “Cluster=1, Brand=CRESCENT SET, Brick=CKD” combination to identify the following relationships. Give a short description about the relationships observed.</w:t>
      </w:r>
    </w:p>
    <w:p w14:paraId="496AC282" w14:textId="77777777" w:rsidR="009234C1" w:rsidRPr="00987A9C" w:rsidRDefault="009234C1" w:rsidP="009234C1">
      <w:pPr>
        <w:numPr>
          <w:ilvl w:val="1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Relationship between Sales units(</w:t>
      </w:r>
      <w:proofErr w:type="spellStart"/>
      <w:r w:rsidRPr="00987A9C">
        <w:rPr>
          <w:rFonts w:ascii="Times New Roman" w:eastAsia="Times New Roman" w:hAnsi="Times New Roman"/>
          <w:sz w:val="24"/>
          <w:szCs w:val="24"/>
        </w:rPr>
        <w:t>sales_units</w:t>
      </w:r>
      <w:proofErr w:type="spellEnd"/>
      <w:r w:rsidRPr="00987A9C">
        <w:rPr>
          <w:rFonts w:ascii="Times New Roman" w:eastAsia="Times New Roman" w:hAnsi="Times New Roman"/>
          <w:sz w:val="24"/>
          <w:szCs w:val="24"/>
        </w:rPr>
        <w:t>) &amp; Discount % (</w:t>
      </w:r>
      <w:proofErr w:type="spellStart"/>
      <w:r w:rsidRPr="00987A9C">
        <w:rPr>
          <w:rFonts w:ascii="Times New Roman" w:eastAsia="Times New Roman" w:hAnsi="Times New Roman"/>
          <w:sz w:val="24"/>
          <w:szCs w:val="24"/>
        </w:rPr>
        <w:t>discount_per</w:t>
      </w:r>
      <w:proofErr w:type="spellEnd"/>
      <w:r w:rsidRPr="00987A9C">
        <w:rPr>
          <w:rFonts w:ascii="Times New Roman" w:eastAsia="Times New Roman" w:hAnsi="Times New Roman"/>
          <w:sz w:val="24"/>
          <w:szCs w:val="24"/>
        </w:rPr>
        <w:t>)</w:t>
      </w:r>
    </w:p>
    <w:p w14:paraId="1FB4DB48" w14:textId="77777777" w:rsidR="009234C1" w:rsidRPr="00987A9C" w:rsidRDefault="009234C1" w:rsidP="009234C1">
      <w:pPr>
        <w:numPr>
          <w:ilvl w:val="1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Relationship between Sales units &amp; Net Price (</w:t>
      </w:r>
      <w:proofErr w:type="spellStart"/>
      <w:r w:rsidRPr="00987A9C">
        <w:rPr>
          <w:rFonts w:ascii="Times New Roman" w:eastAsia="Times New Roman" w:hAnsi="Times New Roman"/>
          <w:sz w:val="24"/>
          <w:szCs w:val="24"/>
        </w:rPr>
        <w:t>per_unit_netprice</w:t>
      </w:r>
      <w:proofErr w:type="spellEnd"/>
      <w:r w:rsidRPr="00987A9C">
        <w:rPr>
          <w:rFonts w:ascii="Times New Roman" w:eastAsia="Times New Roman" w:hAnsi="Times New Roman"/>
          <w:sz w:val="24"/>
          <w:szCs w:val="24"/>
        </w:rPr>
        <w:t>)</w:t>
      </w:r>
    </w:p>
    <w:p w14:paraId="784D1BC4" w14:textId="77777777" w:rsidR="009234C1" w:rsidRPr="00987A9C" w:rsidRDefault="009234C1" w:rsidP="009234C1">
      <w:pPr>
        <w:numPr>
          <w:ilvl w:val="1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Relationship between Sales units &amp; Age (age)</w:t>
      </w:r>
    </w:p>
    <w:p w14:paraId="412F1A66" w14:textId="77777777" w:rsidR="009234C1" w:rsidRPr="00987A9C" w:rsidRDefault="009234C1" w:rsidP="009234C1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7149FFC" w14:textId="77777777" w:rsidR="009234C1" w:rsidRPr="00987A9C" w:rsidRDefault="009234C1" w:rsidP="009234C1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333EA7">
        <w:rPr>
          <w:rFonts w:ascii="Times New Roman" w:eastAsia="Times New Roman" w:hAnsi="Times New Roman"/>
          <w:sz w:val="24"/>
          <w:szCs w:val="24"/>
          <w:u w:val="single"/>
        </w:rPr>
        <w:t>Note: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1)    </w:t>
      </w:r>
      <w:r w:rsidRPr="000825C8">
        <w:rPr>
          <w:rFonts w:ascii="Times New Roman" w:eastAsia="Times New Roman" w:hAnsi="Times New Roman"/>
          <w:b/>
          <w:szCs w:val="24"/>
        </w:rPr>
        <w:t>Use data in the following csv files “</w:t>
      </w:r>
      <w:r w:rsidRPr="0075380E">
        <w:rPr>
          <w:rFonts w:ascii="Times New Roman" w:eastAsia="Times New Roman" w:hAnsi="Times New Roman"/>
          <w:b/>
          <w:szCs w:val="24"/>
          <w:u w:val="single"/>
        </w:rPr>
        <w:t>1. CRESCENT SET.CKD.csv</w:t>
      </w:r>
      <w:r w:rsidRPr="000825C8">
        <w:rPr>
          <w:rFonts w:ascii="Times New Roman" w:eastAsia="Times New Roman" w:hAnsi="Times New Roman"/>
          <w:b/>
          <w:szCs w:val="24"/>
        </w:rPr>
        <w:t>”</w:t>
      </w:r>
      <w:r w:rsidRPr="000825C8">
        <w:rPr>
          <w:rFonts w:ascii="Times New Roman" w:eastAsia="Times New Roman" w:hAnsi="Times New Roman"/>
          <w:szCs w:val="24"/>
        </w:rPr>
        <w:t xml:space="preserve"> 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to answer this question. </w:t>
      </w:r>
    </w:p>
    <w:p w14:paraId="7D4A53B8" w14:textId="77777777" w:rsidR="009234C1" w:rsidRPr="00987A9C" w:rsidRDefault="009234C1" w:rsidP="009234C1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 xml:space="preserve">    2)    Variables names to be used are mentioned in brackets.</w:t>
      </w:r>
    </w:p>
    <w:p w14:paraId="277ABD7F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What is over-fitting and under-fitting in the context of regression models? What are the consequences of over-fitting?</w:t>
      </w:r>
    </w:p>
    <w:p w14:paraId="2AC46A29" w14:textId="77777777" w:rsidR="009234C1" w:rsidRPr="00987A9C" w:rsidRDefault="009234C1" w:rsidP="009234C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 xml:space="preserve">Explain why we </w:t>
      </w:r>
      <w:proofErr w:type="gramStart"/>
      <w:r w:rsidRPr="00987A9C">
        <w:rPr>
          <w:rFonts w:ascii="Times New Roman" w:eastAsia="Times New Roman" w:hAnsi="Times New Roman"/>
          <w:sz w:val="24"/>
          <w:szCs w:val="24"/>
        </w:rPr>
        <w:t>have to</w:t>
      </w:r>
      <w:proofErr w:type="gramEnd"/>
      <w:r w:rsidRPr="00987A9C">
        <w:rPr>
          <w:rFonts w:ascii="Times New Roman" w:eastAsia="Times New Roman" w:hAnsi="Times New Roman"/>
          <w:sz w:val="24"/>
          <w:szCs w:val="24"/>
        </w:rPr>
        <w:t xml:space="preserve"> partition the time series data before building the forecasting model. Use data for “Cluster=2, Brand=BLINK, Brick=HAREMS” and partition this time series data as explained below. </w:t>
      </w:r>
    </w:p>
    <w:p w14:paraId="4C296323" w14:textId="77777777" w:rsidR="009234C1" w:rsidRPr="00987A9C" w:rsidRDefault="009234C1" w:rsidP="009234C1">
      <w:pPr>
        <w:numPr>
          <w:ilvl w:val="2"/>
          <w:numId w:val="3"/>
        </w:numPr>
        <w:spacing w:after="0"/>
        <w:ind w:left="900" w:hanging="18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Consider all weeks until 51</w:t>
      </w:r>
      <w:r w:rsidRPr="00987A9C">
        <w:rPr>
          <w:rFonts w:ascii="Times New Roman" w:eastAsia="Times New Roman" w:hAnsi="Times New Roman"/>
          <w:sz w:val="24"/>
          <w:szCs w:val="24"/>
          <w:vertAlign w:val="superscript"/>
        </w:rPr>
        <w:t>st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week (including) of 2014 as training data.</w:t>
      </w:r>
    </w:p>
    <w:p w14:paraId="6ACD110D" w14:textId="77777777" w:rsidR="009234C1" w:rsidRPr="00987A9C" w:rsidRDefault="009234C1" w:rsidP="009234C1">
      <w:pPr>
        <w:numPr>
          <w:ilvl w:val="2"/>
          <w:numId w:val="3"/>
        </w:numPr>
        <w:spacing w:after="0"/>
        <w:ind w:left="900" w:hanging="18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Consider weeks from 52</w:t>
      </w:r>
      <w:r w:rsidRPr="00987A9C">
        <w:rPr>
          <w:rFonts w:ascii="Times New Roman" w:eastAsia="Times New Roman" w:hAnsi="Times New Roman"/>
          <w:sz w:val="24"/>
          <w:szCs w:val="24"/>
          <w:vertAlign w:val="superscript"/>
        </w:rPr>
        <w:t>nd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week of 2014 to 3</w:t>
      </w:r>
      <w:r w:rsidRPr="00987A9C">
        <w:rPr>
          <w:rFonts w:ascii="Times New Roman" w:eastAsia="Times New Roman" w:hAnsi="Times New Roman"/>
          <w:sz w:val="24"/>
          <w:szCs w:val="24"/>
          <w:vertAlign w:val="superscript"/>
        </w:rPr>
        <w:t>rd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week of 2015 as test data.</w:t>
      </w:r>
    </w:p>
    <w:p w14:paraId="581409AC" w14:textId="77777777" w:rsidR="00987A9C" w:rsidRPr="00987A9C" w:rsidRDefault="00987A9C" w:rsidP="009234C1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13C3DF55" w14:textId="77777777" w:rsidR="009234C1" w:rsidRPr="00333EA7" w:rsidRDefault="009234C1" w:rsidP="009234C1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333EA7">
        <w:rPr>
          <w:rFonts w:ascii="Times New Roman" w:eastAsia="Times New Roman" w:hAnsi="Times New Roman"/>
          <w:sz w:val="24"/>
          <w:szCs w:val="24"/>
          <w:u w:val="single"/>
        </w:rPr>
        <w:t xml:space="preserve">Note: </w:t>
      </w:r>
    </w:p>
    <w:p w14:paraId="5C5B7D2B" w14:textId="77777777" w:rsidR="009234C1" w:rsidRPr="00987A9C" w:rsidRDefault="009234C1" w:rsidP="009234C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These 4 weeks are winter EOSS weeks.</w:t>
      </w:r>
    </w:p>
    <w:p w14:paraId="3CDDCACA" w14:textId="77777777" w:rsidR="009234C1" w:rsidRPr="00987A9C" w:rsidRDefault="009234C1" w:rsidP="009234C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lastRenderedPageBreak/>
        <w:t xml:space="preserve">Use data in </w:t>
      </w:r>
      <w:r w:rsidRPr="0075380E">
        <w:rPr>
          <w:rFonts w:ascii="Times New Roman" w:eastAsia="Times New Roman" w:hAnsi="Times New Roman"/>
          <w:sz w:val="24"/>
          <w:szCs w:val="24"/>
          <w:u w:val="single"/>
        </w:rPr>
        <w:t>“</w:t>
      </w:r>
      <w:r w:rsidRPr="0075380E">
        <w:rPr>
          <w:rFonts w:ascii="Times New Roman" w:eastAsia="Times New Roman" w:hAnsi="Times New Roman"/>
          <w:b/>
          <w:szCs w:val="24"/>
          <w:u w:val="single"/>
        </w:rPr>
        <w:t>2.BLINK.HAREMS.csv</w:t>
      </w:r>
      <w:r w:rsidRPr="0075380E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only for answering questions from now onwards.</w:t>
      </w:r>
    </w:p>
    <w:p w14:paraId="23B97E01" w14:textId="77777777" w:rsidR="009234C1" w:rsidRPr="00987A9C" w:rsidRDefault="009234C1" w:rsidP="009234C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Develop a time series forecast model using regression on the training data to forecast sales units for “Cluster=2, Brand=BLINK, Brick=HAREMS” combination using the below variables as predictors</w:t>
      </w:r>
      <w:ins w:id="1" w:author="Chitralekha Rangarajan" w:date="2016-05-26T11:34:00Z">
        <w:r w:rsidRPr="00987A9C">
          <w:rPr>
            <w:rFonts w:ascii="Times New Roman" w:eastAsia="Times New Roman" w:hAnsi="Times New Roman"/>
            <w:sz w:val="24"/>
            <w:szCs w:val="24"/>
          </w:rPr>
          <w:t>.</w:t>
        </w:r>
      </w:ins>
    </w:p>
    <w:p w14:paraId="1E239EF1" w14:textId="77777777" w:rsidR="009234C1" w:rsidRPr="00987A9C" w:rsidRDefault="009234C1" w:rsidP="009234C1">
      <w:pPr>
        <w:numPr>
          <w:ilvl w:val="1"/>
          <w:numId w:val="4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Lag 1 (i.e. immediate previous week) of sales units</w:t>
      </w:r>
    </w:p>
    <w:p w14:paraId="57954E54" w14:textId="77777777" w:rsidR="009234C1" w:rsidRPr="00987A9C" w:rsidRDefault="009234C1" w:rsidP="009234C1">
      <w:pPr>
        <w:numPr>
          <w:ilvl w:val="1"/>
          <w:numId w:val="4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Discount %</w:t>
      </w:r>
    </w:p>
    <w:p w14:paraId="15EAD0FF" w14:textId="77777777" w:rsidR="009234C1" w:rsidRPr="00987A9C" w:rsidRDefault="009234C1" w:rsidP="009234C1">
      <w:pPr>
        <w:numPr>
          <w:ilvl w:val="1"/>
          <w:numId w:val="4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Lag 1 (i.e. immediate previous week) of discount %</w:t>
      </w:r>
    </w:p>
    <w:p w14:paraId="6C60905D" w14:textId="77777777" w:rsidR="009234C1" w:rsidRPr="00987A9C" w:rsidRDefault="009234C1" w:rsidP="009234C1">
      <w:pPr>
        <w:numPr>
          <w:ilvl w:val="1"/>
          <w:numId w:val="4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Promotion week flag</w:t>
      </w:r>
    </w:p>
    <w:p w14:paraId="4F8F35CC" w14:textId="77777777" w:rsidR="009234C1" w:rsidRPr="00987A9C" w:rsidRDefault="009234C1" w:rsidP="009234C1">
      <w:pPr>
        <w:numPr>
          <w:ilvl w:val="1"/>
          <w:numId w:val="4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Age</w:t>
      </w:r>
    </w:p>
    <w:p w14:paraId="440FB03F" w14:textId="77777777" w:rsidR="009234C1" w:rsidRPr="00987A9C" w:rsidRDefault="009234C1" w:rsidP="009234C1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Apply appropriate transformations and evaluate the model fit.</w:t>
      </w:r>
    </w:p>
    <w:p w14:paraId="28E93243" w14:textId="7B80B815" w:rsidR="009234C1" w:rsidRPr="00987A9C" w:rsidRDefault="009234C1" w:rsidP="009234C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 xml:space="preserve">Perform checks to ensure that the model is </w:t>
      </w:r>
      <w:r w:rsidR="009A0AE0" w:rsidRPr="00987A9C">
        <w:rPr>
          <w:rFonts w:ascii="Times New Roman" w:eastAsia="Times New Roman" w:hAnsi="Times New Roman"/>
          <w:sz w:val="24"/>
          <w:szCs w:val="24"/>
        </w:rPr>
        <w:t>valid,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and assumptions of regression are met. Conduct appropriate statistical test and back the findings by visual examination of relevant plots.</w:t>
      </w:r>
    </w:p>
    <w:p w14:paraId="1539F1DC" w14:textId="77777777" w:rsidR="009234C1" w:rsidRPr="00987A9C" w:rsidRDefault="009234C1" w:rsidP="009234C1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Based on the model result, explain the following:</w:t>
      </w:r>
    </w:p>
    <w:p w14:paraId="6B003D44" w14:textId="77777777" w:rsidR="009234C1" w:rsidRPr="00987A9C" w:rsidRDefault="009234C1" w:rsidP="009234C1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How is this forecasting model able to account for trend and seasonality?</w:t>
      </w:r>
    </w:p>
    <w:p w14:paraId="033B4A53" w14:textId="77777777" w:rsidR="009234C1" w:rsidRPr="00987A9C" w:rsidRDefault="009234C1" w:rsidP="009234C1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What is price elasticity and determine the price elasticity value (a proxy representing price elasticity is enough) from the model output?</w:t>
      </w:r>
    </w:p>
    <w:p w14:paraId="149F05EE" w14:textId="77777777" w:rsidR="009234C1" w:rsidRPr="00987A9C" w:rsidRDefault="009234C1" w:rsidP="009234C1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How do you interpret the coefficient of promotion week flag variable?</w:t>
      </w:r>
    </w:p>
    <w:p w14:paraId="33B342A5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How do you check if the forecasting model is able to explain most of the important features of the time series? Explain white noise in the context of time series.</w:t>
      </w:r>
    </w:p>
    <w:p w14:paraId="7F1093D9" w14:textId="77777777" w:rsidR="009234C1" w:rsidRPr="00987A9C" w:rsidRDefault="009234C1" w:rsidP="009234C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Using the forecast model built, generate sales units forecast for test period (52</w:t>
      </w:r>
      <w:r w:rsidRPr="00987A9C">
        <w:rPr>
          <w:rFonts w:ascii="Times New Roman" w:eastAsia="Times New Roman" w:hAnsi="Times New Roman"/>
          <w:sz w:val="24"/>
          <w:szCs w:val="24"/>
          <w:vertAlign w:val="superscript"/>
        </w:rPr>
        <w:t>nd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week of 2014 to 3</w:t>
      </w:r>
      <w:r w:rsidRPr="00987A9C">
        <w:rPr>
          <w:rFonts w:ascii="Times New Roman" w:eastAsia="Times New Roman" w:hAnsi="Times New Roman"/>
          <w:sz w:val="24"/>
          <w:szCs w:val="24"/>
          <w:vertAlign w:val="superscript"/>
        </w:rPr>
        <w:t>rd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week of 2015). </w:t>
      </w:r>
    </w:p>
    <w:p w14:paraId="3A04D8DA" w14:textId="77777777" w:rsidR="009234C1" w:rsidRPr="00987A9C" w:rsidRDefault="009234C1" w:rsidP="009234C1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Assess the forecast model accuracy on the test time period which is not used for modeling by calculating MAPE for the test period.</w:t>
      </w:r>
    </w:p>
    <w:p w14:paraId="6700081F" w14:textId="77777777" w:rsidR="009234C1" w:rsidRPr="00987A9C" w:rsidRDefault="009234C1" w:rsidP="009234C1">
      <w:pPr>
        <w:spacing w:after="0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196810">
        <w:rPr>
          <w:rFonts w:ascii="Times New Roman" w:eastAsia="Times New Roman" w:hAnsi="Times New Roman"/>
          <w:sz w:val="24"/>
          <w:szCs w:val="24"/>
          <w:u w:val="single"/>
        </w:rPr>
        <w:t>Note: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In </w:t>
      </w:r>
      <w:r w:rsidRPr="0075380E">
        <w:rPr>
          <w:rFonts w:ascii="Times New Roman" w:eastAsia="Times New Roman" w:hAnsi="Times New Roman"/>
          <w:b/>
          <w:szCs w:val="24"/>
          <w:u w:val="single"/>
        </w:rPr>
        <w:t>“Forecast_test_week_predictor_input.xlsx”</w:t>
      </w:r>
      <w:r w:rsidRPr="00196810">
        <w:rPr>
          <w:rFonts w:ascii="Times New Roman" w:eastAsia="Times New Roman" w:hAnsi="Times New Roman"/>
          <w:szCs w:val="24"/>
        </w:rPr>
        <w:t xml:space="preserve"> </w:t>
      </w:r>
      <w:r w:rsidRPr="00987A9C">
        <w:rPr>
          <w:rFonts w:ascii="Times New Roman" w:eastAsia="Times New Roman" w:hAnsi="Times New Roman"/>
          <w:sz w:val="24"/>
          <w:szCs w:val="24"/>
        </w:rPr>
        <w:t>sheet “Input data for forecasting” contains the data required for forecasting sales and sheet “Actual Sales” contains the actual sales generated.</w:t>
      </w:r>
    </w:p>
    <w:p w14:paraId="074480CE" w14:textId="77777777" w:rsidR="00735668" w:rsidRPr="00987A9C" w:rsidRDefault="00735668" w:rsidP="00735668">
      <w:pPr>
        <w:spacing w:after="0"/>
        <w:jc w:val="both"/>
        <w:rPr>
          <w:rFonts w:ascii="Times New Roman" w:eastAsia="Times New Roman" w:hAnsi="Times New Roman"/>
          <w:b/>
          <w:smallCaps/>
          <w:sz w:val="24"/>
          <w:szCs w:val="24"/>
        </w:rPr>
      </w:pPr>
    </w:p>
    <w:p w14:paraId="6A0E15C2" w14:textId="1824F2EF" w:rsidR="00735668" w:rsidRPr="007D4B2A" w:rsidRDefault="00735668" w:rsidP="00987A9C">
      <w:pPr>
        <w:spacing w:after="0"/>
        <w:jc w:val="center"/>
        <w:rPr>
          <w:rFonts w:ascii="Times New Roman" w:hAnsi="Times New Roman"/>
          <w:szCs w:val="24"/>
        </w:rPr>
      </w:pPr>
      <w:r w:rsidRPr="007D4B2A">
        <w:rPr>
          <w:rFonts w:ascii="Times New Roman" w:eastAsia="Times New Roman" w:hAnsi="Times New Roman"/>
          <w:b/>
          <w:smallCaps/>
          <w:szCs w:val="24"/>
        </w:rPr>
        <w:t xml:space="preserve">PART C – </w:t>
      </w:r>
      <w:r w:rsidR="00521EF1" w:rsidRPr="007D4B2A">
        <w:rPr>
          <w:rFonts w:ascii="Times New Roman" w:eastAsia="Times New Roman" w:hAnsi="Times New Roman"/>
          <w:b/>
          <w:smallCaps/>
          <w:szCs w:val="24"/>
        </w:rPr>
        <w:t xml:space="preserve">OPTIMIZATION </w:t>
      </w:r>
    </w:p>
    <w:p w14:paraId="396592C9" w14:textId="77777777" w:rsidR="00735668" w:rsidRPr="00987A9C" w:rsidRDefault="00735668" w:rsidP="0073566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Formulate an optimization model and solve it to determine the optimal discount % to be given for “Cluster=2, Brand=BLINK, Brick=HAREMS” combination for each of the 4 weeks of EOSS.</w:t>
      </w:r>
    </w:p>
    <w:p w14:paraId="08BD04A9" w14:textId="77777777" w:rsidR="00735668" w:rsidRPr="00333EA7" w:rsidRDefault="00735668" w:rsidP="00735668">
      <w:pPr>
        <w:numPr>
          <w:ilvl w:val="1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333EA7">
        <w:rPr>
          <w:rFonts w:ascii="Times New Roman" w:eastAsia="Times New Roman" w:hAnsi="Times New Roman"/>
          <w:sz w:val="24"/>
          <w:szCs w:val="24"/>
          <w:u w:val="single"/>
        </w:rPr>
        <w:t>Objective function: Maximize the total revenue generated during EOSS.</w:t>
      </w:r>
    </w:p>
    <w:p w14:paraId="5668807D" w14:textId="1BEF7775" w:rsidR="00735668" w:rsidRPr="00987A9C" w:rsidRDefault="00735668" w:rsidP="00735668">
      <w:pPr>
        <w:numPr>
          <w:ilvl w:val="2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 xml:space="preserve">Total revenue is defined as the revenue generated during 4 weeks of EOSS and revenue from the </w:t>
      </w:r>
      <w:r w:rsidR="009A0AE0" w:rsidRPr="00987A9C">
        <w:rPr>
          <w:rFonts w:ascii="Times New Roman" w:eastAsia="Times New Roman" w:hAnsi="Times New Roman"/>
          <w:sz w:val="24"/>
          <w:szCs w:val="24"/>
        </w:rPr>
        <w:t>left-over</w:t>
      </w:r>
      <w:r w:rsidRPr="00987A9C">
        <w:rPr>
          <w:rFonts w:ascii="Times New Roman" w:eastAsia="Times New Roman" w:hAnsi="Times New Roman"/>
          <w:sz w:val="24"/>
          <w:szCs w:val="24"/>
        </w:rPr>
        <w:t xml:space="preserve"> inventory after EOSS. Assume the residual inventory left over even after EOSS is liquidated by giving a flat discount of 60%.</w:t>
      </w:r>
    </w:p>
    <w:p w14:paraId="021624FD" w14:textId="77777777" w:rsidR="00735668" w:rsidRPr="00333EA7" w:rsidRDefault="00735668" w:rsidP="00735668">
      <w:pPr>
        <w:numPr>
          <w:ilvl w:val="1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333EA7">
        <w:rPr>
          <w:rFonts w:ascii="Times New Roman" w:eastAsia="Times New Roman" w:hAnsi="Times New Roman"/>
          <w:sz w:val="24"/>
          <w:szCs w:val="24"/>
          <w:u w:val="single"/>
        </w:rPr>
        <w:t>Constraints</w:t>
      </w:r>
    </w:p>
    <w:p w14:paraId="2695AEC4" w14:textId="77777777" w:rsidR="009234C1" w:rsidRPr="00987A9C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lastRenderedPageBreak/>
        <w:t>Sales units in a week should be less than equal to starting inventory of the same week.</w:t>
      </w:r>
    </w:p>
    <w:p w14:paraId="575E592A" w14:textId="77777777" w:rsidR="00735668" w:rsidRPr="00987A9C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Relationship between demand (sales unit) for a week and predictors should follow the relationship identified in the forecasting regression model.</w:t>
      </w:r>
    </w:p>
    <w:p w14:paraId="598F876F" w14:textId="77777777" w:rsidR="00735668" w:rsidRPr="00987A9C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Discount for a week should be greater than equal to previous week’s discount and discount should vary between 10% and 60% only.</w:t>
      </w:r>
    </w:p>
    <w:p w14:paraId="724B8BBB" w14:textId="77777777" w:rsidR="00735668" w:rsidRPr="00987A9C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Sales &amp; inventory values for a week should be ≥ 0.</w:t>
      </w:r>
    </w:p>
    <w:p w14:paraId="573C800A" w14:textId="77777777" w:rsidR="00735668" w:rsidRPr="00987A9C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Inventory should be updated on basis of the sales for a week.</w:t>
      </w:r>
    </w:p>
    <w:p w14:paraId="4708EA41" w14:textId="77777777" w:rsidR="00735668" w:rsidRPr="00333EA7" w:rsidRDefault="00735668" w:rsidP="0026028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333EA7">
        <w:rPr>
          <w:rFonts w:ascii="Times New Roman" w:eastAsia="Times New Roman" w:hAnsi="Times New Roman"/>
          <w:sz w:val="24"/>
          <w:szCs w:val="24"/>
          <w:u w:val="single"/>
        </w:rPr>
        <w:t>Inputs required</w:t>
      </w:r>
    </w:p>
    <w:p w14:paraId="3C0FABA9" w14:textId="77777777" w:rsidR="00735668" w:rsidRPr="00987A9C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Inventory at the beginning of EOSS = 2,476</w:t>
      </w:r>
    </w:p>
    <w:p w14:paraId="40394963" w14:textId="77777777" w:rsidR="00735668" w:rsidRPr="00987A9C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Age of the brick at the beginning of EOSS = 96 weeks</w:t>
      </w:r>
    </w:p>
    <w:p w14:paraId="70C13061" w14:textId="77777777" w:rsidR="00735668" w:rsidRPr="00987A9C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Previous week discount = 57.9%</w:t>
      </w:r>
    </w:p>
    <w:p w14:paraId="3E69FC23" w14:textId="77777777" w:rsidR="00735668" w:rsidRPr="00987A9C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Previous week sale = 48</w:t>
      </w:r>
    </w:p>
    <w:p w14:paraId="02FAB125" w14:textId="77777777" w:rsidR="00735668" w:rsidRPr="007D4B2A" w:rsidRDefault="00735668" w:rsidP="00260280">
      <w:pPr>
        <w:numPr>
          <w:ilvl w:val="2"/>
          <w:numId w:val="1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MRP of the brick = INR 606</w:t>
      </w:r>
    </w:p>
    <w:p w14:paraId="666A9787" w14:textId="77777777" w:rsidR="007D4B2A" w:rsidRPr="00987A9C" w:rsidRDefault="007D4B2A" w:rsidP="00260280">
      <w:pPr>
        <w:spacing w:after="0"/>
        <w:ind w:left="2070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441400" w14:textId="77777777" w:rsidR="00735668" w:rsidRPr="00987A9C" w:rsidRDefault="00735668" w:rsidP="0026028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What are the weekly forecasted sales units if the optimal discounts identified are implemented for the EOSS?</w:t>
      </w:r>
    </w:p>
    <w:p w14:paraId="28C01B71" w14:textId="77777777" w:rsidR="00521EF1" w:rsidRPr="00987A9C" w:rsidRDefault="00735668" w:rsidP="0026028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987A9C">
        <w:rPr>
          <w:rFonts w:ascii="Times New Roman" w:eastAsia="Times New Roman" w:hAnsi="Times New Roman"/>
          <w:sz w:val="24"/>
          <w:szCs w:val="24"/>
        </w:rPr>
        <w:t>We know that actual revenue realized by the retailer for “Cluster=2, Brand=BLINK, Brick=HAREMS” combination during the 4 weeks of EOSS is INR</w:t>
      </w:r>
      <w:r w:rsidRPr="00987A9C">
        <w:rPr>
          <w:rStyle w:val="FootnoteReference"/>
          <w:rFonts w:ascii="Times New Roman" w:eastAsia="Times New Roman" w:hAnsi="Times New Roman"/>
          <w:sz w:val="24"/>
          <w:szCs w:val="24"/>
        </w:rPr>
        <w:footnoteReference w:id="1"/>
      </w:r>
      <w:r w:rsidRPr="00987A9C">
        <w:rPr>
          <w:rFonts w:ascii="Times New Roman" w:eastAsia="Times New Roman" w:hAnsi="Times New Roman"/>
          <w:sz w:val="24"/>
          <w:szCs w:val="24"/>
        </w:rPr>
        <w:t xml:space="preserve"> 41,320. Then, what is the incremental lift in revenue the retailer would have achieved in these 4 weeks if he/she implemented our analytics solution instead?</w:t>
      </w:r>
    </w:p>
    <w:p w14:paraId="662B1A61" w14:textId="77777777" w:rsidR="00333EA7" w:rsidRDefault="00333EA7">
      <w:pPr>
        <w:spacing w:after="160" w:line="259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br w:type="page"/>
      </w:r>
    </w:p>
    <w:p w14:paraId="62205F9D" w14:textId="7E74E967" w:rsidR="00C24054" w:rsidRDefault="00C24054" w:rsidP="000E182C">
      <w:pPr>
        <w:spacing w:after="160" w:line="259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Question 2 (50 Points)</w:t>
      </w:r>
    </w:p>
    <w:p w14:paraId="1E9EFCDA" w14:textId="77777777" w:rsidR="0075380E" w:rsidRDefault="00C24054" w:rsidP="00260280">
      <w:pPr>
        <w:spacing w:after="16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Read the case, “Enhancing visitor experience at ISKCON using Text Analytics”, and answer to the following questions.</w:t>
      </w:r>
      <w:r w:rsidR="0075380E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B231FF7" w14:textId="4C76C7DB" w:rsidR="00C24054" w:rsidRPr="0075380E" w:rsidRDefault="0075380E" w:rsidP="00260280">
      <w:pPr>
        <w:spacing w:after="16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75380E">
        <w:rPr>
          <w:rFonts w:ascii="Times New Roman" w:eastAsia="Times New Roman" w:hAnsi="Times New Roman"/>
          <w:i/>
          <w:sz w:val="24"/>
          <w:szCs w:val="24"/>
        </w:rPr>
        <w:t xml:space="preserve">(Case and Dataset: “ISKCON Case” and “ISKCON Data” is uploaded on </w:t>
      </w:r>
      <w:proofErr w:type="spellStart"/>
      <w:r w:rsidRPr="0075380E">
        <w:rPr>
          <w:rFonts w:ascii="Times New Roman" w:eastAsia="Times New Roman" w:hAnsi="Times New Roman"/>
          <w:i/>
          <w:sz w:val="24"/>
          <w:szCs w:val="24"/>
        </w:rPr>
        <w:t>moodle</w:t>
      </w:r>
      <w:proofErr w:type="spellEnd"/>
      <w:r w:rsidRPr="0075380E">
        <w:rPr>
          <w:rFonts w:ascii="Times New Roman" w:eastAsia="Times New Roman" w:hAnsi="Times New Roman"/>
          <w:i/>
          <w:sz w:val="24"/>
          <w:szCs w:val="24"/>
        </w:rPr>
        <w:t>)</w:t>
      </w:r>
    </w:p>
    <w:p w14:paraId="2B7A3FED" w14:textId="77777777" w:rsidR="00C24054" w:rsidRPr="00333EA7" w:rsidRDefault="00C24054" w:rsidP="00260280">
      <w:pPr>
        <w:pStyle w:val="ListParagraph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3EA7">
        <w:rPr>
          <w:rFonts w:ascii="Times New Roman" w:hAnsi="Times New Roman"/>
          <w:sz w:val="24"/>
          <w:szCs w:val="24"/>
        </w:rPr>
        <w:t>Question 1: What are the issues with text data and discuss what type of pre-processing would be required for text data?</w:t>
      </w:r>
    </w:p>
    <w:p w14:paraId="0BF33208" w14:textId="780E077A" w:rsidR="00C24054" w:rsidRPr="00333EA7" w:rsidRDefault="00C24054" w:rsidP="00260280">
      <w:pPr>
        <w:pStyle w:val="ListParagraph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/>
        </w:rPr>
      </w:pPr>
      <w:r w:rsidRPr="00333EA7">
        <w:rPr>
          <w:rFonts w:ascii="Times New Roman" w:hAnsi="Times New Roman"/>
          <w:sz w:val="24"/>
          <w:szCs w:val="24"/>
        </w:rPr>
        <w:t>Question 2: Discuss about few exploratory data analys</w:t>
      </w:r>
      <w:r w:rsidR="009A0AE0">
        <w:rPr>
          <w:rFonts w:ascii="Times New Roman" w:hAnsi="Times New Roman"/>
          <w:sz w:val="24"/>
          <w:szCs w:val="24"/>
        </w:rPr>
        <w:t>i</w:t>
      </w:r>
      <w:r w:rsidRPr="00333EA7">
        <w:rPr>
          <w:rFonts w:ascii="Times New Roman" w:hAnsi="Times New Roman"/>
          <w:sz w:val="24"/>
          <w:szCs w:val="24"/>
        </w:rPr>
        <w:t xml:space="preserve">s (EDA) and trend analysis that can be carried out on text data. </w:t>
      </w:r>
    </w:p>
    <w:p w14:paraId="0BD30299" w14:textId="39414EDB" w:rsidR="00C24054" w:rsidRPr="00333EA7" w:rsidRDefault="00C24054" w:rsidP="00260280">
      <w:pPr>
        <w:pStyle w:val="ListParagraph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3EA7">
        <w:rPr>
          <w:rFonts w:ascii="Times New Roman" w:hAnsi="Times New Roman"/>
          <w:sz w:val="24"/>
          <w:szCs w:val="24"/>
        </w:rPr>
        <w:t>Question 3:</w:t>
      </w:r>
      <w:r w:rsidR="00333EA7">
        <w:rPr>
          <w:rFonts w:ascii="Times New Roman" w:hAnsi="Times New Roman"/>
          <w:sz w:val="24"/>
          <w:szCs w:val="24"/>
        </w:rPr>
        <w:t xml:space="preserve"> </w:t>
      </w:r>
      <w:r w:rsidRPr="00333EA7">
        <w:rPr>
          <w:rFonts w:ascii="Times New Roman" w:hAnsi="Times New Roman"/>
          <w:sz w:val="24"/>
          <w:szCs w:val="24"/>
        </w:rPr>
        <w:t>How to perform feature extraction and selection from text data for sentiment analysis</w:t>
      </w:r>
    </w:p>
    <w:p w14:paraId="39176912" w14:textId="1DAF8637" w:rsidR="00C24054" w:rsidRPr="00333EA7" w:rsidRDefault="00C24054" w:rsidP="00260280">
      <w:pPr>
        <w:pStyle w:val="ListParagraph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3EA7">
        <w:rPr>
          <w:rFonts w:ascii="Times New Roman" w:hAnsi="Times New Roman"/>
          <w:sz w:val="24"/>
          <w:szCs w:val="24"/>
        </w:rPr>
        <w:t>Question 4:</w:t>
      </w:r>
      <w:r w:rsidR="00333EA7">
        <w:rPr>
          <w:rFonts w:ascii="Times New Roman" w:hAnsi="Times New Roman"/>
          <w:sz w:val="24"/>
          <w:szCs w:val="24"/>
        </w:rPr>
        <w:t xml:space="preserve"> </w:t>
      </w:r>
      <w:r w:rsidRPr="00333EA7">
        <w:rPr>
          <w:rFonts w:ascii="Times New Roman" w:hAnsi="Times New Roman"/>
          <w:sz w:val="24"/>
          <w:szCs w:val="24"/>
        </w:rPr>
        <w:t>Discuss the sampling strategy you would be using for the given data set.  What will be your strategy for dealing with the imbalanced data set?</w:t>
      </w:r>
    </w:p>
    <w:p w14:paraId="5226A7F0" w14:textId="5CFBC62E" w:rsidR="00C24054" w:rsidRPr="00333EA7" w:rsidRDefault="00C24054" w:rsidP="00260280">
      <w:pPr>
        <w:pStyle w:val="ListParagraph"/>
        <w:numPr>
          <w:ilvl w:val="0"/>
          <w:numId w:val="10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333EA7">
        <w:rPr>
          <w:rFonts w:ascii="Times New Roman" w:hAnsi="Times New Roman"/>
          <w:sz w:val="24"/>
          <w:szCs w:val="24"/>
        </w:rPr>
        <w:t xml:space="preserve">Question </w:t>
      </w:r>
      <w:r w:rsidR="00333EA7" w:rsidRPr="00333EA7">
        <w:rPr>
          <w:rFonts w:ascii="Times New Roman" w:hAnsi="Times New Roman"/>
          <w:sz w:val="24"/>
          <w:szCs w:val="24"/>
        </w:rPr>
        <w:t>5:</w:t>
      </w:r>
      <w:r w:rsidR="00333EA7" w:rsidRPr="00333EA7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Develop</w:t>
      </w:r>
      <w:r w:rsidRPr="00333EA7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an appropriate supervised machine learning model to predict sentiment of a review</w:t>
      </w:r>
    </w:p>
    <w:p w14:paraId="30057835" w14:textId="77777777" w:rsidR="00C24054" w:rsidRPr="00333EA7" w:rsidRDefault="00C24054" w:rsidP="00260280">
      <w:pPr>
        <w:pStyle w:val="ListParagraph"/>
        <w:numPr>
          <w:ilvl w:val="0"/>
          <w:numId w:val="10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333EA7">
        <w:rPr>
          <w:rFonts w:ascii="Times New Roman" w:hAnsi="Times New Roman"/>
          <w:color w:val="000000"/>
          <w:sz w:val="24"/>
          <w:szCs w:val="24"/>
          <w:lang w:eastAsia="en-IN"/>
        </w:rPr>
        <w:t xml:space="preserve">Question 6: </w:t>
      </w:r>
      <w:r w:rsidRPr="00333EA7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Discuss about lexicon-based approaches to predict the sentiment of a review</w:t>
      </w:r>
    </w:p>
    <w:p w14:paraId="5CE150CF" w14:textId="77777777" w:rsidR="00C24054" w:rsidRPr="00333EA7" w:rsidRDefault="00C24054" w:rsidP="0026028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333EA7">
        <w:rPr>
          <w:rFonts w:ascii="Times New Roman" w:hAnsi="Times New Roman"/>
          <w:color w:val="000000"/>
          <w:sz w:val="24"/>
          <w:szCs w:val="24"/>
          <w:lang w:eastAsia="en-IN"/>
        </w:rPr>
        <w:t>Question 7: Develop an appropriate model to predict emotion of a review</w:t>
      </w:r>
    </w:p>
    <w:p w14:paraId="4AE600F2" w14:textId="77777777" w:rsidR="00C24054" w:rsidRPr="00333EA7" w:rsidRDefault="00C24054" w:rsidP="00260280">
      <w:pPr>
        <w:pStyle w:val="ListParagraph"/>
        <w:numPr>
          <w:ilvl w:val="0"/>
          <w:numId w:val="10"/>
        </w:numPr>
        <w:shd w:val="clear" w:color="auto" w:fill="FFFFFF"/>
        <w:spacing w:before="120" w:after="0" w:line="36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333EA7">
        <w:rPr>
          <w:rFonts w:ascii="Times New Roman" w:hAnsi="Times New Roman"/>
          <w:color w:val="000000"/>
          <w:sz w:val="24"/>
          <w:szCs w:val="24"/>
          <w:lang w:eastAsia="en-IN"/>
        </w:rPr>
        <w:t>Question 8:</w:t>
      </w:r>
      <w:r w:rsidRPr="00333EA7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333EA7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What are the overall insights from this text mining process?</w:t>
      </w:r>
    </w:p>
    <w:p w14:paraId="74BF2565" w14:textId="5803F243" w:rsidR="00C24054" w:rsidRPr="00333EA7" w:rsidRDefault="00C24054" w:rsidP="0026028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333EA7">
        <w:rPr>
          <w:rFonts w:ascii="Times New Roman" w:hAnsi="Times New Roman"/>
          <w:color w:val="000000"/>
          <w:sz w:val="24"/>
          <w:szCs w:val="24"/>
          <w:lang w:eastAsia="en-IN"/>
        </w:rPr>
        <w:t>Question 9:</w:t>
      </w:r>
      <w:r w:rsidRPr="00333EA7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333EA7">
        <w:rPr>
          <w:rFonts w:ascii="Times New Roman" w:hAnsi="Times New Roman"/>
          <w:color w:val="000000"/>
          <w:sz w:val="24"/>
          <w:szCs w:val="24"/>
          <w:lang w:eastAsia="en-IN"/>
        </w:rPr>
        <w:t>What should be the strategy for deployment of the model?</w:t>
      </w:r>
    </w:p>
    <w:p w14:paraId="0033D656" w14:textId="77777777" w:rsidR="00C24054" w:rsidRPr="00C24054" w:rsidRDefault="00C24054" w:rsidP="000E182C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689CC6CA" w14:textId="77777777" w:rsidR="00333EA7" w:rsidRDefault="00333EA7">
      <w:pPr>
        <w:spacing w:after="160" w:line="259" w:lineRule="auto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br w:type="page"/>
      </w:r>
    </w:p>
    <w:p w14:paraId="584F792E" w14:textId="753AB774" w:rsidR="00521EF1" w:rsidRPr="00333EA7" w:rsidRDefault="00521EF1" w:rsidP="00833E5B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7D4B2A">
        <w:rPr>
          <w:rFonts w:ascii="Times New Roman" w:hAnsi="Times New Roman"/>
          <w:b/>
          <w:sz w:val="28"/>
          <w:szCs w:val="24"/>
          <w:u w:val="single"/>
        </w:rPr>
        <w:lastRenderedPageBreak/>
        <w:t xml:space="preserve">Question </w:t>
      </w:r>
      <w:r w:rsidR="00333EA7">
        <w:rPr>
          <w:rFonts w:ascii="Times New Roman" w:hAnsi="Times New Roman"/>
          <w:b/>
          <w:sz w:val="28"/>
          <w:szCs w:val="24"/>
          <w:u w:val="single"/>
        </w:rPr>
        <w:t>3</w:t>
      </w:r>
      <w:r w:rsidRPr="007D4B2A">
        <w:rPr>
          <w:rFonts w:ascii="Times New Roman" w:hAnsi="Times New Roman"/>
          <w:b/>
          <w:sz w:val="28"/>
          <w:szCs w:val="24"/>
          <w:u w:val="single"/>
        </w:rPr>
        <w:t xml:space="preserve"> (5 points)</w:t>
      </w:r>
    </w:p>
    <w:p w14:paraId="7BE8C262" w14:textId="77777777" w:rsidR="00521EF1" w:rsidRPr="00987A9C" w:rsidRDefault="00521EF1" w:rsidP="00833E5B">
      <w:pPr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 xml:space="preserve">Comments on a hotel at “Trip Advisor” is provided below:  </w:t>
      </w:r>
    </w:p>
    <w:p w14:paraId="2B76204A" w14:textId="77777777" w:rsidR="00521EF1" w:rsidRPr="00987A9C" w:rsidRDefault="00521EF1" w:rsidP="00833E5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987A9C">
        <w:rPr>
          <w:rFonts w:ascii="Times New Roman" w:hAnsi="Times New Roman"/>
          <w:sz w:val="24"/>
          <w:szCs w:val="24"/>
          <w:u w:val="single"/>
        </w:rPr>
        <w:t>Positive Comments:</w:t>
      </w:r>
    </w:p>
    <w:p w14:paraId="6DC185EE" w14:textId="77777777" w:rsidR="00521EF1" w:rsidRPr="00987A9C" w:rsidRDefault="00521EF1" w:rsidP="00833E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Service was very good. Excellent breakfast in beautiful restaurant included in price. I was happy there and extended my stay for extra two days.</w:t>
      </w:r>
    </w:p>
    <w:p w14:paraId="343BED81" w14:textId="77777777" w:rsidR="00521EF1" w:rsidRPr="00987A9C" w:rsidRDefault="00521EF1" w:rsidP="00833E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 xml:space="preserve">Really helpful staff, the room was clean, beds </w:t>
      </w:r>
      <w:proofErr w:type="gramStart"/>
      <w:r w:rsidRPr="00987A9C">
        <w:rPr>
          <w:rFonts w:ascii="Times New Roman" w:hAnsi="Times New Roman"/>
          <w:sz w:val="24"/>
          <w:szCs w:val="24"/>
        </w:rPr>
        <w:t>really comfortable</w:t>
      </w:r>
      <w:proofErr w:type="gramEnd"/>
      <w:r w:rsidRPr="00987A9C">
        <w:rPr>
          <w:rFonts w:ascii="Times New Roman" w:hAnsi="Times New Roman"/>
          <w:sz w:val="24"/>
          <w:szCs w:val="24"/>
        </w:rPr>
        <w:t>. Great roof top restaurant with yummy food and very friendly staff.</w:t>
      </w:r>
    </w:p>
    <w:p w14:paraId="7A133305" w14:textId="77777777" w:rsidR="00521EF1" w:rsidRPr="00987A9C" w:rsidRDefault="00521EF1" w:rsidP="00833E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Good location. The Cleanliness part was superb.</w:t>
      </w:r>
    </w:p>
    <w:p w14:paraId="4D9939C2" w14:textId="77777777" w:rsidR="00521EF1" w:rsidRPr="00987A9C" w:rsidRDefault="00521EF1" w:rsidP="00833E5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 I stayed for two days in deluxe A/C room (Room no. 404). I think it is renovated recently. Staff behaviour, room cleanliness all are fine. </w:t>
      </w:r>
    </w:p>
    <w:p w14:paraId="0A499388" w14:textId="77777777" w:rsidR="00521EF1" w:rsidRPr="00987A9C" w:rsidRDefault="00521EF1" w:rsidP="00833E5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3AD89E5" w14:textId="77777777" w:rsidR="00521EF1" w:rsidRPr="00987A9C" w:rsidRDefault="00521EF1" w:rsidP="00833E5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987A9C">
        <w:rPr>
          <w:rFonts w:ascii="Times New Roman" w:hAnsi="Times New Roman"/>
          <w:sz w:val="24"/>
          <w:szCs w:val="24"/>
          <w:u w:val="single"/>
        </w:rPr>
        <w:t>Negative Comments</w:t>
      </w:r>
    </w:p>
    <w:p w14:paraId="738FE696" w14:textId="77777777" w:rsidR="00521EF1" w:rsidRPr="00987A9C" w:rsidRDefault="00521EF1" w:rsidP="00833E5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The room and public spaces were infested with mosquitoes. I killed a dozen or so in my room prior to sleeping but still woke up covered in bites. </w:t>
      </w:r>
    </w:p>
    <w:p w14:paraId="728E04DF" w14:textId="77777777" w:rsidR="00521EF1" w:rsidRPr="00987A9C" w:rsidRDefault="00521EF1" w:rsidP="00833E5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Unfriendly staff with no care for guests.</w:t>
      </w:r>
    </w:p>
    <w:p w14:paraId="4D5DCCEE" w14:textId="77777777" w:rsidR="00521EF1" w:rsidRPr="00987A9C" w:rsidRDefault="00521EF1" w:rsidP="00833E5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Very worst and bad experience, Service I got from the hotel reception is too worst and typical. </w:t>
      </w:r>
    </w:p>
    <w:p w14:paraId="228BB249" w14:textId="77777777" w:rsidR="00521EF1" w:rsidRPr="00987A9C" w:rsidRDefault="00521EF1" w:rsidP="00521EF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64435C9B" w14:textId="77777777" w:rsidR="00521EF1" w:rsidRPr="00987A9C" w:rsidRDefault="00521EF1" w:rsidP="00521EF1">
      <w:pPr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Use the following vocabulary set:</w:t>
      </w:r>
    </w:p>
    <w:p w14:paraId="07448818" w14:textId="77777777" w:rsidR="00521EF1" w:rsidRPr="00987A9C" w:rsidRDefault="00521EF1" w:rsidP="00521EF1">
      <w:pPr>
        <w:jc w:val="both"/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V = {Beautiful, Good Service, Good Location, Superb, Cleanliness, Mosquitoes, Unfriendly, bad experience}</w:t>
      </w:r>
    </w:p>
    <w:p w14:paraId="6B25B5C4" w14:textId="77777777" w:rsidR="00521EF1" w:rsidRPr="00987A9C" w:rsidRDefault="00521EF1" w:rsidP="00521EF1">
      <w:pPr>
        <w:jc w:val="both"/>
        <w:rPr>
          <w:rFonts w:ascii="Times New Roman" w:hAnsi="Times New Roman"/>
          <w:b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 xml:space="preserve">Use Naïve </w:t>
      </w:r>
      <w:proofErr w:type="spellStart"/>
      <w:r w:rsidRPr="00987A9C">
        <w:rPr>
          <w:rFonts w:ascii="Times New Roman" w:hAnsi="Times New Roman"/>
          <w:sz w:val="24"/>
          <w:szCs w:val="24"/>
        </w:rPr>
        <w:t>Bayes’s</w:t>
      </w:r>
      <w:proofErr w:type="spellEnd"/>
      <w:r w:rsidRPr="00987A9C">
        <w:rPr>
          <w:rFonts w:ascii="Times New Roman" w:hAnsi="Times New Roman"/>
          <w:sz w:val="24"/>
          <w:szCs w:val="24"/>
        </w:rPr>
        <w:t xml:space="preserve"> algorithm and calculate the probability of positive sentiment for the following comment: </w:t>
      </w:r>
      <w:r w:rsidR="00987A9C">
        <w:rPr>
          <w:rFonts w:ascii="Times New Roman" w:hAnsi="Times New Roman"/>
          <w:sz w:val="24"/>
          <w:szCs w:val="24"/>
        </w:rPr>
        <w:t>“</w:t>
      </w:r>
      <w:r w:rsidRPr="00987A9C">
        <w:rPr>
          <w:rFonts w:ascii="Times New Roman" w:hAnsi="Times New Roman"/>
          <w:b/>
          <w:sz w:val="24"/>
          <w:szCs w:val="24"/>
        </w:rPr>
        <w:t>Good location but the staff was unfriendly</w:t>
      </w:r>
      <w:r w:rsidR="00987A9C">
        <w:rPr>
          <w:rFonts w:ascii="Times New Roman" w:hAnsi="Times New Roman"/>
          <w:b/>
          <w:sz w:val="24"/>
          <w:szCs w:val="24"/>
        </w:rPr>
        <w:t>”</w:t>
      </w:r>
      <w:r w:rsidRPr="00987A9C">
        <w:rPr>
          <w:rFonts w:ascii="Times New Roman" w:hAnsi="Times New Roman"/>
          <w:b/>
          <w:sz w:val="24"/>
          <w:szCs w:val="24"/>
        </w:rPr>
        <w:t>.</w:t>
      </w:r>
    </w:p>
    <w:p w14:paraId="20BB111F" w14:textId="77777777" w:rsidR="00521EF1" w:rsidRPr="00987A9C" w:rsidRDefault="00987A9C" w:rsidP="00E419C8">
      <w:pPr>
        <w:rPr>
          <w:rFonts w:ascii="Times New Roman" w:hAnsi="Times New Roman"/>
          <w:sz w:val="24"/>
          <w:szCs w:val="24"/>
        </w:rPr>
      </w:pPr>
      <w:r w:rsidRPr="00987A9C">
        <w:rPr>
          <w:rFonts w:ascii="Times New Roman" w:hAnsi="Times New Roman"/>
          <w:sz w:val="24"/>
          <w:szCs w:val="24"/>
        </w:rPr>
        <w:t>--------------------------------------------------END OF ASSIGNMENT ----------------------------------</w:t>
      </w:r>
    </w:p>
    <w:sectPr w:rsidR="00521EF1" w:rsidRPr="0098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CC109" w14:textId="77777777" w:rsidR="00066A1D" w:rsidRDefault="00066A1D" w:rsidP="00735668">
      <w:pPr>
        <w:spacing w:after="0" w:line="240" w:lineRule="auto"/>
      </w:pPr>
      <w:r>
        <w:separator/>
      </w:r>
    </w:p>
  </w:endnote>
  <w:endnote w:type="continuationSeparator" w:id="0">
    <w:p w14:paraId="0CB15736" w14:textId="77777777" w:rsidR="00066A1D" w:rsidRDefault="00066A1D" w:rsidP="0073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68540" w14:textId="77777777" w:rsidR="00066A1D" w:rsidRDefault="00066A1D" w:rsidP="00735668">
      <w:pPr>
        <w:spacing w:after="0" w:line="240" w:lineRule="auto"/>
      </w:pPr>
      <w:r>
        <w:separator/>
      </w:r>
    </w:p>
  </w:footnote>
  <w:footnote w:type="continuationSeparator" w:id="0">
    <w:p w14:paraId="39AABBF5" w14:textId="77777777" w:rsidR="00066A1D" w:rsidRDefault="00066A1D" w:rsidP="00735668">
      <w:pPr>
        <w:spacing w:after="0" w:line="240" w:lineRule="auto"/>
      </w:pPr>
      <w:r>
        <w:continuationSeparator/>
      </w:r>
    </w:p>
  </w:footnote>
  <w:footnote w:id="1">
    <w:p w14:paraId="3AA09123" w14:textId="77777777" w:rsidR="00735668" w:rsidRPr="001D3658" w:rsidRDefault="00735668" w:rsidP="00735668">
      <w:pPr>
        <w:pStyle w:val="FootnoteText"/>
        <w:spacing w:after="0"/>
        <w:rPr>
          <w:rFonts w:ascii="Times New Roman" w:hAnsi="Times New Roman"/>
          <w:sz w:val="16"/>
          <w:szCs w:val="16"/>
        </w:rPr>
      </w:pPr>
      <w:r w:rsidRPr="001D3658">
        <w:rPr>
          <w:rStyle w:val="FootnoteReference"/>
          <w:rFonts w:ascii="Times New Roman" w:hAnsi="Times New Roman"/>
          <w:sz w:val="16"/>
          <w:szCs w:val="16"/>
        </w:rPr>
        <w:footnoteRef/>
      </w:r>
      <w:r w:rsidRPr="001D3658">
        <w:rPr>
          <w:rFonts w:ascii="Times New Roman" w:hAnsi="Times New Roman"/>
          <w:sz w:val="16"/>
          <w:szCs w:val="16"/>
        </w:rPr>
        <w:t xml:space="preserve"> 1 USD = INR 65.8 in May 2016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78A"/>
    <w:multiLevelType w:val="hybridMultilevel"/>
    <w:tmpl w:val="C97C45B4"/>
    <w:lvl w:ilvl="0" w:tplc="6C14C44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763029A"/>
    <w:multiLevelType w:val="hybridMultilevel"/>
    <w:tmpl w:val="0CB6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0481B"/>
    <w:multiLevelType w:val="multilevel"/>
    <w:tmpl w:val="80887BB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13063BC"/>
    <w:multiLevelType w:val="multilevel"/>
    <w:tmpl w:val="BDF2742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307D71FA"/>
    <w:multiLevelType w:val="hybridMultilevel"/>
    <w:tmpl w:val="947002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725CF"/>
    <w:multiLevelType w:val="hybridMultilevel"/>
    <w:tmpl w:val="27984D82"/>
    <w:lvl w:ilvl="0" w:tplc="1004C8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A4A4A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72F8"/>
    <w:multiLevelType w:val="hybridMultilevel"/>
    <w:tmpl w:val="AC9E9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B35F7B"/>
    <w:multiLevelType w:val="multilevel"/>
    <w:tmpl w:val="247E795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6D8B2E26"/>
    <w:multiLevelType w:val="hybridMultilevel"/>
    <w:tmpl w:val="3FB45F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72CE9"/>
    <w:multiLevelType w:val="hybridMultilevel"/>
    <w:tmpl w:val="8C7E629E"/>
    <w:lvl w:ilvl="0" w:tplc="AE5EBF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A4A4A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C1"/>
    <w:rsid w:val="00066A1D"/>
    <w:rsid w:val="000825C8"/>
    <w:rsid w:val="00092DF5"/>
    <w:rsid w:val="000E182C"/>
    <w:rsid w:val="00196810"/>
    <w:rsid w:val="0020776B"/>
    <w:rsid w:val="0022789F"/>
    <w:rsid w:val="00260280"/>
    <w:rsid w:val="00333EA7"/>
    <w:rsid w:val="00521EF1"/>
    <w:rsid w:val="00735668"/>
    <w:rsid w:val="0075380E"/>
    <w:rsid w:val="007D4B2A"/>
    <w:rsid w:val="00833E5B"/>
    <w:rsid w:val="008F0098"/>
    <w:rsid w:val="009234C1"/>
    <w:rsid w:val="00987A9C"/>
    <w:rsid w:val="00990E5B"/>
    <w:rsid w:val="009A0AE0"/>
    <w:rsid w:val="00A0000F"/>
    <w:rsid w:val="00BE19B5"/>
    <w:rsid w:val="00C24054"/>
    <w:rsid w:val="00CA1012"/>
    <w:rsid w:val="00E4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B7A6"/>
  <w15:chartTrackingRefBased/>
  <w15:docId w15:val="{1E8FA05E-BE19-4300-91B0-80631A2E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4C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C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35668"/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8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5668"/>
    <w:rPr>
      <w:vertAlign w:val="superscript"/>
    </w:rPr>
  </w:style>
  <w:style w:type="character" w:customStyle="1" w:styleId="apple-converted-space">
    <w:name w:val="apple-converted-space"/>
    <w:basedOn w:val="DefaultParagraphFont"/>
    <w:rsid w:val="0052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Narayan</dc:creator>
  <cp:keywords/>
  <dc:description/>
  <cp:lastModifiedBy>Mahesh Narayan</cp:lastModifiedBy>
  <cp:revision>9</cp:revision>
  <cp:lastPrinted>2019-02-26T07:26:00Z</cp:lastPrinted>
  <dcterms:created xsi:type="dcterms:W3CDTF">2019-02-25T08:32:00Z</dcterms:created>
  <dcterms:modified xsi:type="dcterms:W3CDTF">2019-02-26T09:49:00Z</dcterms:modified>
</cp:coreProperties>
</file>